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DB" w:rsidRDefault="008E5ED5">
      <w:pPr>
        <w:pStyle w:val="Titre"/>
        <w:jc w:val="center"/>
        <w:rPr>
          <w:b/>
          <w:bCs/>
        </w:rPr>
      </w:pPr>
      <w:r>
        <w:rPr>
          <w:b/>
          <w:bCs/>
          <w:noProof/>
          <w:lang w:eastAsia="fr-F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13970</wp:posOffset>
            </wp:positionV>
            <wp:extent cx="1762760" cy="114363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1324610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DDB" w:rsidRDefault="00572DDB">
      <w:pPr>
        <w:pStyle w:val="Titre"/>
        <w:jc w:val="center"/>
        <w:rPr>
          <w:b/>
          <w:bCs/>
        </w:rPr>
      </w:pPr>
    </w:p>
    <w:p w:rsidR="00572DDB" w:rsidRDefault="00572DDB">
      <w:pPr>
        <w:pStyle w:val="Titre"/>
        <w:jc w:val="center"/>
        <w:rPr>
          <w:b/>
          <w:bCs/>
        </w:rPr>
      </w:pPr>
    </w:p>
    <w:p w:rsidR="00572DDB" w:rsidRDefault="00572DDB">
      <w:pPr>
        <w:pStyle w:val="Titre"/>
        <w:jc w:val="both"/>
        <w:rPr>
          <w:rStyle w:val="Accentuation"/>
          <w:rFonts w:cs="Calibri"/>
          <w:i w:val="0"/>
          <w:iCs w:val="0"/>
          <w:sz w:val="22"/>
          <w:szCs w:val="22"/>
        </w:rPr>
      </w:pPr>
    </w:p>
    <w:p w:rsidR="00572DDB" w:rsidRPr="00134B69" w:rsidRDefault="008E5ED5">
      <w:pPr>
        <w:jc w:val="both"/>
        <w:rPr>
          <w:lang w:val="en-US"/>
        </w:rPr>
      </w:pP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NeuroSpin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is an outstanding research center on the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Human brain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. Part of the CEA (Atomic Energy Commission) and Paris-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Saclay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University, the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NeuroSpin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teams are leaders in very high field MRI carry out studies in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fundamental and clinical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neurosciences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. The </w:t>
      </w: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BrainOmics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team works in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imaging-genetics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, at the crossroad where </w:t>
      </w: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neuroinformatics</w:t>
      </w:r>
      <w:proofErr w:type="spellEnd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, bioinformatics 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and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 machine learning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meet and in collaboration with Gustave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Roussy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, ICM-La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Pitié-Salpétrière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,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Mondor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Biomedical Research Institute.</w:t>
      </w:r>
    </w:p>
    <w:p w:rsidR="00572DDB" w:rsidRPr="00134B69" w:rsidRDefault="008E5ED5">
      <w:pPr>
        <w:pStyle w:val="Titre"/>
        <w:jc w:val="center"/>
        <w:rPr>
          <w:lang w:val="en-US"/>
        </w:rPr>
      </w:pPr>
      <w:r w:rsidRPr="00134B69">
        <w:rPr>
          <w:rFonts w:ascii="DejaVu Sans Light" w:hAnsi="DejaVu Sans Light"/>
          <w:b/>
          <w:bCs/>
          <w:color w:val="3333FF"/>
          <w:lang w:val="en-US"/>
        </w:rPr>
        <w:t>Machin</w:t>
      </w:r>
      <w:r w:rsidRPr="00134B69">
        <w:rPr>
          <w:rFonts w:ascii="DejaVu Sans Light" w:hAnsi="DejaVu Sans Light"/>
          <w:b/>
          <w:bCs/>
          <w:color w:val="3333FF"/>
          <w:lang w:val="en-US"/>
        </w:rPr>
        <w:t xml:space="preserve">e learning and </w:t>
      </w:r>
      <w:proofErr w:type="spellStart"/>
      <w:r w:rsidRPr="00134B69">
        <w:rPr>
          <w:rFonts w:ascii="DejaVu Sans Light" w:hAnsi="DejaVu Sans Light"/>
          <w:b/>
          <w:bCs/>
          <w:color w:val="3333FF"/>
          <w:lang w:val="en-US"/>
        </w:rPr>
        <w:t>radiogenomics</w:t>
      </w:r>
      <w:proofErr w:type="spellEnd"/>
      <w:r w:rsidRPr="00134B69">
        <w:rPr>
          <w:rFonts w:ascii="DejaVu Sans Light" w:hAnsi="DejaVu Sans Light"/>
          <w:b/>
          <w:bCs/>
          <w:color w:val="3333FF"/>
          <w:lang w:val="en-US"/>
        </w:rPr>
        <w:t xml:space="preserve"> in Neuro-Oncology</w:t>
      </w:r>
    </w:p>
    <w:p w:rsidR="00572DDB" w:rsidRPr="00134B69" w:rsidRDefault="008E5ED5">
      <w:pPr>
        <w:jc w:val="both"/>
        <w:rPr>
          <w:lang w:val="en-US"/>
        </w:rPr>
      </w:pPr>
      <w:r w:rsidRPr="00134B69">
        <w:rPr>
          <w:rFonts w:ascii="Liberation Sans" w:hAnsi="Liberation Sans"/>
          <w:sz w:val="22"/>
          <w:szCs w:val="22"/>
          <w:lang w:val="en-US"/>
        </w:rPr>
        <w:t xml:space="preserve">In the </w:t>
      </w:r>
      <w:proofErr w:type="spellStart"/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BrainOmics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 team at </w:t>
      </w:r>
      <w:proofErr w:type="spellStart"/>
      <w:r w:rsidRPr="00134B69">
        <w:rPr>
          <w:rFonts w:ascii="Liberation Sans" w:hAnsi="Liberation Sans"/>
          <w:sz w:val="22"/>
          <w:szCs w:val="22"/>
          <w:lang w:val="en-US"/>
        </w:rPr>
        <w:t>Neurospin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, the post-doc researcher will work on the conception of </w:t>
      </w: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 w:rsidRPr="00134B69">
        <w:rPr>
          <w:rFonts w:ascii="Liberation Sans" w:hAnsi="Liberation Sans"/>
          <w:sz w:val="22"/>
          <w:szCs w:val="22"/>
          <w:lang w:val="en-US"/>
        </w:rPr>
        <w:t xml:space="preserve"> models incorporating multi-modal MRI </w:t>
      </w:r>
      <w:proofErr w:type="spellStart"/>
      <w:r w:rsidRPr="00134B69">
        <w:rPr>
          <w:rFonts w:ascii="Liberation Sans" w:hAnsi="Liberation Sans"/>
          <w:sz w:val="22"/>
          <w:szCs w:val="22"/>
          <w:lang w:val="en-US"/>
        </w:rPr>
        <w:t>radiomic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 and multi-</w:t>
      </w:r>
      <w:proofErr w:type="spellStart"/>
      <w:r w:rsidRPr="00134B69">
        <w:rPr>
          <w:rFonts w:ascii="Liberation Sans" w:hAnsi="Liberation Sans"/>
          <w:sz w:val="22"/>
          <w:szCs w:val="22"/>
          <w:lang w:val="en-US"/>
        </w:rPr>
        <w:t>omic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 data. Moreover, he/she will take part t</w:t>
      </w:r>
      <w:r w:rsidRPr="00134B69">
        <w:rPr>
          <w:rFonts w:ascii="Liberation Sans" w:hAnsi="Liberation Sans"/>
          <w:sz w:val="22"/>
          <w:szCs w:val="22"/>
          <w:lang w:val="en-US"/>
        </w:rPr>
        <w:t xml:space="preserve">o the analysis of </w:t>
      </w:r>
      <w:proofErr w:type="gramStart"/>
      <w:r w:rsidRPr="00134B69">
        <w:rPr>
          <w:rFonts w:ascii="Liberation Sans" w:hAnsi="Liberation Sans"/>
          <w:sz w:val="22"/>
          <w:szCs w:val="22"/>
          <w:lang w:val="en-US"/>
        </w:rPr>
        <w:t>patients</w:t>
      </w:r>
      <w:proofErr w:type="gramEnd"/>
      <w:r w:rsidRPr="00134B69">
        <w:rPr>
          <w:rFonts w:ascii="Liberation Sans" w:hAnsi="Liberation Sans"/>
          <w:sz w:val="22"/>
          <w:szCs w:val="22"/>
          <w:lang w:val="en-US"/>
        </w:rPr>
        <w:t xml:space="preserve"> cohorts in imaging-genetics, about </w:t>
      </w: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neuro-oncology pathologies</w:t>
      </w:r>
      <w:r w:rsidRPr="00134B69">
        <w:rPr>
          <w:rFonts w:ascii="Liberation Sans" w:hAnsi="Liberation Sans"/>
          <w:sz w:val="22"/>
          <w:szCs w:val="22"/>
          <w:lang w:val="en-US"/>
        </w:rPr>
        <w:t>.</w:t>
      </w:r>
    </w:p>
    <w:p w:rsidR="00572DDB" w:rsidRPr="00134B69" w:rsidRDefault="00572DDB">
      <w:pPr>
        <w:jc w:val="both"/>
        <w:rPr>
          <w:sz w:val="22"/>
          <w:szCs w:val="22"/>
          <w:lang w:val="en-US"/>
        </w:rPr>
      </w:pPr>
    </w:p>
    <w:p w:rsidR="00572DDB" w:rsidRDefault="008E5ED5">
      <w:pPr>
        <w:jc w:val="both"/>
      </w:pPr>
      <w:r>
        <w:rPr>
          <w:rFonts w:ascii="Liberation Sans Narrow" w:hAnsi="Liberation Sans Narrow"/>
          <w:color w:val="3333FF"/>
          <w:sz w:val="26"/>
          <w:szCs w:val="26"/>
        </w:rPr>
        <w:t xml:space="preserve">Post-doc 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Activities</w:t>
      </w:r>
      <w:proofErr w:type="spellEnd"/>
    </w:p>
    <w:p w:rsidR="00572DDB" w:rsidRPr="00134B69" w:rsidRDefault="008E5ED5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lang w:val="en-US"/>
        </w:rPr>
      </w:pPr>
      <w:r w:rsidRPr="00134B69">
        <w:rPr>
          <w:rFonts w:ascii="Liberation Sans" w:hAnsi="Liberation Sans"/>
          <w:sz w:val="22"/>
          <w:szCs w:val="22"/>
          <w:lang w:val="en-US"/>
        </w:rPr>
        <w:t xml:space="preserve">Data </w:t>
      </w:r>
      <w:del w:id="0" w:author="FROUIN Vincent" w:date="2019-03-25T13:05:00Z">
        <w:r w:rsidRPr="00134B69" w:rsidDel="00134B69">
          <w:rPr>
            <w:rFonts w:ascii="Liberation Sans" w:hAnsi="Liberation Sans"/>
            <w:sz w:val="22"/>
            <w:szCs w:val="22"/>
            <w:lang w:val="en-US"/>
          </w:rPr>
          <w:delText>extraction and qualitfication for</w:delText>
        </w:r>
      </w:del>
      <w:ins w:id="1" w:author="FROUIN Vincent" w:date="2019-03-25T13:05:00Z">
        <w:r w:rsidR="00134B69">
          <w:rPr>
            <w:rFonts w:ascii="Liberation Sans" w:hAnsi="Liberation Sans"/>
            <w:sz w:val="22"/>
            <w:szCs w:val="22"/>
            <w:lang w:val="en-US"/>
          </w:rPr>
          <w:t xml:space="preserve">quality control and inspection </w:t>
        </w:r>
      </w:ins>
      <w:ins w:id="2" w:author="FROUIN Vincent" w:date="2019-03-25T13:10:00Z">
        <w:r w:rsidR="003C4DE1">
          <w:rPr>
            <w:rFonts w:ascii="Liberation Sans" w:hAnsi="Liberation Sans"/>
            <w:sz w:val="22"/>
            <w:szCs w:val="22"/>
            <w:lang w:val="en-US"/>
          </w:rPr>
          <w:t>for</w:t>
        </w:r>
      </w:ins>
      <w:r w:rsidRPr="00134B69">
        <w:rPr>
          <w:rFonts w:ascii="Liberation Sans" w:hAnsi="Liberation Sans"/>
          <w:sz w:val="22"/>
          <w:szCs w:val="22"/>
          <w:lang w:val="en-US"/>
        </w:rPr>
        <w:t xml:space="preserve"> each modality separately.</w:t>
      </w:r>
    </w:p>
    <w:p w:rsidR="00572DDB" w:rsidRPr="00134B69" w:rsidRDefault="008E5ED5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lang w:val="en-US"/>
        </w:rPr>
      </w:pPr>
      <w:r w:rsidRPr="00134B69">
        <w:rPr>
          <w:rFonts w:ascii="Liberation Sans" w:hAnsi="Liberation Sans"/>
          <w:sz w:val="22"/>
          <w:szCs w:val="22"/>
          <w:lang w:val="en-US"/>
        </w:rPr>
        <w:t xml:space="preserve">Train </w:t>
      </w:r>
      <w:del w:id="3" w:author="FROUIN Vincent" w:date="2019-03-25T13:07:00Z">
        <w:r w:rsidRPr="00134B69" w:rsidDel="00134B69">
          <w:rPr>
            <w:rFonts w:ascii="Liberation Sans" w:hAnsi="Liberation Sans"/>
            <w:sz w:val="22"/>
            <w:szCs w:val="22"/>
            <w:lang w:val="en-US"/>
          </w:rPr>
          <w:delText xml:space="preserve">and test </w:delText>
        </w:r>
      </w:del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 w:rsidRPr="00134B69">
        <w:rPr>
          <w:rFonts w:ascii="Liberation Sans" w:hAnsi="Liberation Sans"/>
          <w:sz w:val="22"/>
          <w:szCs w:val="22"/>
          <w:lang w:val="en-US"/>
        </w:rPr>
        <w:t xml:space="preserve"> prediction models for each modality.</w:t>
      </w:r>
    </w:p>
    <w:p w:rsidR="00572DDB" w:rsidRPr="005B7B76" w:rsidRDefault="008E5ED5">
      <w:pPr>
        <w:numPr>
          <w:ilvl w:val="0"/>
          <w:numId w:val="1"/>
        </w:numPr>
        <w:ind w:left="0" w:firstLine="0"/>
        <w:jc w:val="both"/>
        <w:rPr>
          <w:lang w:val="en-US"/>
          <w:rPrChange w:id="4" w:author="FROUIN Vincent" w:date="2019-03-25T13:09:00Z">
            <w:rPr/>
          </w:rPrChange>
        </w:rPr>
      </w:pPr>
      <w:proofErr w:type="spellStart"/>
      <w:r w:rsidRPr="005B7B76">
        <w:rPr>
          <w:rFonts w:ascii="Liberation Sans" w:hAnsi="Liberation Sans"/>
          <w:b/>
          <w:bCs/>
          <w:sz w:val="22"/>
          <w:szCs w:val="22"/>
          <w:lang w:val="en-US"/>
          <w:rPrChange w:id="5" w:author="FROUIN Vincent" w:date="2019-03-25T13:09:00Z">
            <w:rPr>
              <w:rFonts w:ascii="Liberation Sans" w:hAnsi="Liberation Sans"/>
              <w:b/>
              <w:bCs/>
              <w:sz w:val="22"/>
              <w:szCs w:val="22"/>
            </w:rPr>
          </w:rPrChange>
        </w:rPr>
        <w:t>Radiogenomi</w:t>
      </w:r>
      <w:r w:rsidRPr="005B7B76">
        <w:rPr>
          <w:rFonts w:ascii="Liberation Sans" w:hAnsi="Liberation Sans"/>
          <w:b/>
          <w:bCs/>
          <w:sz w:val="22"/>
          <w:szCs w:val="22"/>
          <w:lang w:val="en-US"/>
          <w:rPrChange w:id="6" w:author="FROUIN Vincent" w:date="2019-03-25T13:09:00Z">
            <w:rPr>
              <w:rFonts w:ascii="Liberation Sans" w:hAnsi="Liberation Sans"/>
              <w:b/>
              <w:bCs/>
              <w:sz w:val="22"/>
              <w:szCs w:val="22"/>
            </w:rPr>
          </w:rPrChange>
        </w:rPr>
        <w:t>c</w:t>
      </w:r>
      <w:proofErr w:type="spellEnd"/>
      <w:r w:rsidRPr="005B7B76">
        <w:rPr>
          <w:rFonts w:ascii="Liberation Sans" w:hAnsi="Liberation Sans"/>
          <w:b/>
          <w:bCs/>
          <w:sz w:val="22"/>
          <w:szCs w:val="22"/>
          <w:lang w:val="en-US"/>
          <w:rPrChange w:id="7" w:author="FROUIN Vincent" w:date="2019-03-25T13:09:00Z">
            <w:rPr>
              <w:rFonts w:ascii="Liberation Sans" w:hAnsi="Liberation Sans"/>
              <w:b/>
              <w:bCs/>
              <w:sz w:val="22"/>
              <w:szCs w:val="22"/>
            </w:rPr>
          </w:rPrChange>
        </w:rPr>
        <w:t xml:space="preserve"> data integration</w:t>
      </w:r>
      <w:ins w:id="8" w:author="FROUIN Vincent" w:date="2019-03-25T13:08:00Z">
        <w:r w:rsidR="00134B69" w:rsidRPr="005B7B76">
          <w:rPr>
            <w:rFonts w:ascii="Liberation Sans" w:hAnsi="Liberation Sans"/>
            <w:b/>
            <w:bCs/>
            <w:sz w:val="22"/>
            <w:szCs w:val="22"/>
            <w:lang w:val="en-US"/>
            <w:rPrChange w:id="9" w:author="FROUIN Vincent" w:date="2019-03-25T13:09:00Z">
              <w:rPr>
                <w:rFonts w:ascii="Liberation Sans" w:hAnsi="Liberation Sans"/>
                <w:b/>
                <w:bCs/>
                <w:sz w:val="22"/>
                <w:szCs w:val="22"/>
              </w:rPr>
            </w:rPrChange>
          </w:rPr>
          <w:t xml:space="preserve"> (imaging and genomics)</w:t>
        </w:r>
      </w:ins>
      <w:r w:rsidRPr="005B7B76">
        <w:rPr>
          <w:rFonts w:ascii="Liberation Sans" w:hAnsi="Liberation Sans"/>
          <w:sz w:val="22"/>
          <w:szCs w:val="22"/>
          <w:lang w:val="en-US"/>
          <w:rPrChange w:id="10" w:author="FROUIN Vincent" w:date="2019-03-25T13:09:00Z">
            <w:rPr>
              <w:rFonts w:ascii="Liberation Sans" w:hAnsi="Liberation Sans"/>
              <w:sz w:val="22"/>
              <w:szCs w:val="22"/>
            </w:rPr>
          </w:rPrChange>
        </w:rPr>
        <w:t>.</w:t>
      </w:r>
    </w:p>
    <w:p w:rsidR="00572DDB" w:rsidRPr="00134B69" w:rsidRDefault="008E5ED5">
      <w:pPr>
        <w:numPr>
          <w:ilvl w:val="0"/>
          <w:numId w:val="1"/>
        </w:numPr>
        <w:ind w:left="0" w:firstLine="0"/>
        <w:jc w:val="both"/>
        <w:rPr>
          <w:lang w:val="en-US"/>
        </w:rPr>
      </w:pP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Applications in neuro-oncology</w:t>
      </w:r>
      <w:bookmarkStart w:id="11" w:name="_GoBack"/>
      <w:bookmarkEnd w:id="11"/>
      <w:del w:id="12" w:author="FROUIN Vincent" w:date="2019-03-25T13:10:00Z">
        <w:r w:rsidRPr="00134B69" w:rsidDel="006E1851">
          <w:rPr>
            <w:rFonts w:ascii="Liberation Sans" w:hAnsi="Liberation Sans"/>
            <w:sz w:val="22"/>
            <w:szCs w:val="22"/>
            <w:lang w:val="en-US"/>
          </w:rPr>
          <w:delText> </w:delText>
        </w:r>
      </w:del>
      <w:r w:rsidRPr="00134B69">
        <w:rPr>
          <w:rFonts w:ascii="Liberation Sans" w:hAnsi="Liberation Sans"/>
          <w:sz w:val="22"/>
          <w:szCs w:val="22"/>
          <w:lang w:val="en-US"/>
        </w:rPr>
        <w:t>: Primary CNS Lymphoma, pediatric High Grade Glioma</w:t>
      </w: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.</w:t>
      </w:r>
    </w:p>
    <w:p w:rsidR="00572DDB" w:rsidRPr="00134B69" w:rsidRDefault="00572DDB">
      <w:pPr>
        <w:jc w:val="both"/>
        <w:rPr>
          <w:rFonts w:ascii="Liberation Sans" w:hAnsi="Liberation Sans"/>
          <w:b/>
          <w:bCs/>
          <w:sz w:val="22"/>
          <w:szCs w:val="22"/>
          <w:lang w:val="en-US"/>
        </w:rPr>
      </w:pPr>
    </w:p>
    <w:p w:rsidR="00572DDB" w:rsidRPr="00134B69" w:rsidRDefault="008E5ED5">
      <w:pPr>
        <w:jc w:val="both"/>
        <w:rPr>
          <w:lang w:val="en-US"/>
        </w:rPr>
      </w:pPr>
      <w:r w:rsidRPr="00134B69">
        <w:rPr>
          <w:rFonts w:ascii="Liberation Sans Narrow" w:hAnsi="Liberation Sans Narrow"/>
          <w:color w:val="3333FF"/>
          <w:sz w:val="26"/>
          <w:szCs w:val="26"/>
          <w:lang w:val="en-US"/>
        </w:rPr>
        <w:t>Searched profile</w:t>
      </w:r>
    </w:p>
    <w:p w:rsidR="00572DDB" w:rsidRDefault="008E5ED5">
      <w:pPr>
        <w:jc w:val="both"/>
      </w:pPr>
      <w:r w:rsidRPr="00134B69">
        <w:rPr>
          <w:rFonts w:ascii="Liberation Sans" w:hAnsi="Liberation Sans"/>
          <w:sz w:val="22"/>
          <w:szCs w:val="22"/>
          <w:lang w:val="en-US"/>
        </w:rPr>
        <w:t xml:space="preserve">PhD in one of the following </w:t>
      </w:r>
      <w:proofErr w:type="gramStart"/>
      <w:r w:rsidRPr="00134B69">
        <w:rPr>
          <w:rFonts w:ascii="Liberation Sans" w:hAnsi="Liberation Sans"/>
          <w:sz w:val="22"/>
          <w:szCs w:val="22"/>
          <w:lang w:val="en-US"/>
        </w:rPr>
        <w:t>fields :</w:t>
      </w:r>
      <w:proofErr w:type="gramEnd"/>
      <w:r w:rsidRPr="00134B69">
        <w:rPr>
          <w:rFonts w:ascii="Liberation Sans" w:hAnsi="Liberation Sans"/>
          <w:sz w:val="22"/>
          <w:szCs w:val="22"/>
          <w:lang w:val="en-US"/>
        </w:rPr>
        <w:t xml:space="preserve"> Data Science, Machine Learning, Applied Statistics, </w:t>
      </w:r>
      <w:proofErr w:type="spellStart"/>
      <w:r w:rsidRPr="00134B69">
        <w:rPr>
          <w:rFonts w:ascii="Liberation Sans" w:hAnsi="Liberation Sans"/>
          <w:sz w:val="22"/>
          <w:szCs w:val="22"/>
          <w:lang w:val="en-US"/>
        </w:rPr>
        <w:t>Radiomics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, </w:t>
      </w:r>
      <w:proofErr w:type="spellStart"/>
      <w:r w:rsidRPr="00134B69">
        <w:rPr>
          <w:rFonts w:ascii="Liberation Sans" w:hAnsi="Liberation Sans"/>
          <w:sz w:val="22"/>
          <w:szCs w:val="22"/>
          <w:lang w:val="en-US"/>
        </w:rPr>
        <w:t>Radiogenomics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, Neuro-Imaging, </w:t>
      </w:r>
      <w:r w:rsidRPr="00134B69">
        <w:rPr>
          <w:rFonts w:ascii="Liberation Sans" w:hAnsi="Liberation Sans"/>
          <w:sz w:val="22"/>
          <w:szCs w:val="22"/>
          <w:lang w:val="en-US"/>
        </w:rPr>
        <w:t>Genomics</w:t>
      </w:r>
      <w:r w:rsidRPr="00134B69">
        <w:rPr>
          <w:rFonts w:ascii="Liberation Sans" w:hAnsi="Liberation Sans"/>
          <w:sz w:val="22"/>
          <w:szCs w:val="22"/>
          <w:lang w:val="en-US"/>
        </w:rPr>
        <w:t xml:space="preserve">. </w:t>
      </w:r>
      <w:r>
        <w:rPr>
          <w:rFonts w:ascii="Liberation Sans" w:hAnsi="Liberation Sans"/>
          <w:sz w:val="22"/>
          <w:szCs w:val="22"/>
        </w:rPr>
        <w:t xml:space="preserve">Fluent in </w:t>
      </w:r>
      <w:proofErr w:type="spellStart"/>
      <w:r>
        <w:rPr>
          <w:rFonts w:ascii="Liberation Sans" w:hAnsi="Liberation Sans"/>
          <w:sz w:val="22"/>
          <w:szCs w:val="22"/>
        </w:rPr>
        <w:t>english</w:t>
      </w:r>
      <w:proofErr w:type="spellEnd"/>
      <w:r>
        <w:rPr>
          <w:rFonts w:ascii="Liberation Sans" w:hAnsi="Liberation Sans"/>
          <w:sz w:val="22"/>
          <w:szCs w:val="22"/>
        </w:rPr>
        <w:t>.</w:t>
      </w:r>
    </w:p>
    <w:p w:rsidR="00572DDB" w:rsidRDefault="00572DDB">
      <w:pPr>
        <w:jc w:val="both"/>
        <w:rPr>
          <w:rFonts w:ascii="Liberation Sans" w:hAnsi="Liberation Sans"/>
          <w:sz w:val="22"/>
          <w:szCs w:val="22"/>
        </w:rPr>
      </w:pPr>
    </w:p>
    <w:p w:rsidR="00572DDB" w:rsidRDefault="008E5ED5">
      <w:pPr>
        <w:jc w:val="both"/>
        <w:rPr>
          <w:rFonts w:ascii="DejaVu Sans Light" w:hAnsi="DejaVu Sans Light"/>
          <w:color w:val="3333FF"/>
          <w:sz w:val="22"/>
          <w:szCs w:val="22"/>
        </w:rPr>
      </w:pPr>
      <w:r>
        <w:rPr>
          <w:rFonts w:ascii="Liberation Sans Narrow" w:hAnsi="Liberation Sans Narrow"/>
          <w:color w:val="3333FF"/>
          <w:sz w:val="26"/>
          <w:szCs w:val="26"/>
        </w:rPr>
        <w:t>Job-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related</w:t>
      </w:r>
      <w:proofErr w:type="spellEnd"/>
      <w:r>
        <w:rPr>
          <w:rFonts w:ascii="Liberation Sans Narrow" w:hAnsi="Liberation Sans Narrow"/>
          <w:color w:val="3333FF"/>
          <w:sz w:val="26"/>
          <w:szCs w:val="26"/>
        </w:rPr>
        <w:t xml:space="preserve"> 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skills</w:t>
      </w:r>
      <w:proofErr w:type="spellEnd"/>
    </w:p>
    <w:p w:rsidR="00572DDB" w:rsidRPr="00134B69" w:rsidRDefault="008E5ED5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  <w:lang w:val="en-US"/>
        </w:rPr>
      </w:pPr>
      <w:del w:id="13" w:author="FROUIN Vincent" w:date="2019-03-25T13:09:00Z">
        <w:r w:rsidRPr="00134B69" w:rsidDel="005B7B76">
          <w:rPr>
            <w:rFonts w:ascii="Liberation Sans" w:hAnsi="Liberation Sans"/>
            <w:b/>
            <w:bCs/>
            <w:sz w:val="22"/>
            <w:szCs w:val="22"/>
            <w:lang w:val="en-US"/>
          </w:rPr>
          <w:delText xml:space="preserve">Expertise </w:delText>
        </w:r>
      </w:del>
      <w:ins w:id="14" w:author="FROUIN Vincent" w:date="2019-03-25T13:09:00Z">
        <w:r w:rsidR="005B7B76">
          <w:rPr>
            <w:rFonts w:ascii="Liberation Sans" w:hAnsi="Liberation Sans"/>
            <w:b/>
            <w:bCs/>
            <w:sz w:val="22"/>
            <w:szCs w:val="22"/>
            <w:lang w:val="en-US"/>
          </w:rPr>
          <w:t>Very good skills</w:t>
        </w:r>
        <w:r w:rsidR="005B7B76" w:rsidRPr="00134B69">
          <w:rPr>
            <w:rFonts w:ascii="Liberation Sans" w:hAnsi="Liberation Sans"/>
            <w:b/>
            <w:bCs/>
            <w:sz w:val="22"/>
            <w:szCs w:val="22"/>
            <w:lang w:val="en-US"/>
          </w:rPr>
          <w:t xml:space="preserve"> </w:t>
        </w:r>
      </w:ins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in statistics and applied mathematics</w:t>
      </w:r>
    </w:p>
    <w:p w:rsidR="00572DDB" w:rsidRDefault="008E5ED5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</w:rPr>
      </w:pPr>
      <w:proofErr w:type="spellStart"/>
      <w:r>
        <w:rPr>
          <w:rFonts w:ascii="Liberation Sans" w:hAnsi="Liberation Sans"/>
          <w:sz w:val="22"/>
          <w:szCs w:val="22"/>
        </w:rPr>
        <w:t>Programming</w:t>
      </w:r>
      <w:proofErr w:type="spellEnd"/>
      <w:r>
        <w:rPr>
          <w:rFonts w:ascii="Liberation Sans" w:hAnsi="Liberation Sans"/>
          <w:sz w:val="22"/>
          <w:szCs w:val="22"/>
        </w:rPr>
        <w:t xml:space="preserve"> : </w:t>
      </w:r>
      <w:r>
        <w:rPr>
          <w:rFonts w:ascii="Liberation Sans" w:hAnsi="Liberation Sans"/>
          <w:b/>
          <w:bCs/>
          <w:sz w:val="22"/>
          <w:szCs w:val="22"/>
        </w:rPr>
        <w:t>Python</w:t>
      </w:r>
      <w:r>
        <w:rPr>
          <w:rFonts w:ascii="Liberation Sans" w:hAnsi="Liberation Sans"/>
          <w:sz w:val="22"/>
          <w:szCs w:val="22"/>
        </w:rPr>
        <w:t>, R, Matlab</w:t>
      </w:r>
    </w:p>
    <w:p w:rsidR="00572DDB" w:rsidRPr="00134B69" w:rsidRDefault="008E5ED5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  <w:lang w:val="en-US"/>
        </w:rPr>
      </w:pP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 xml:space="preserve">Curiosity, taste for multi-disciplinary </w:t>
      </w:r>
      <w:del w:id="15" w:author="FROUIN Vincent" w:date="2019-03-25T13:09:00Z">
        <w:r w:rsidRPr="00134B69" w:rsidDel="005B7B76">
          <w:rPr>
            <w:rFonts w:ascii="Liberation Sans" w:hAnsi="Liberation Sans"/>
            <w:b/>
            <w:bCs/>
            <w:sz w:val="22"/>
            <w:szCs w:val="22"/>
            <w:lang w:val="en-US"/>
          </w:rPr>
          <w:delText>environnment</w:delText>
        </w:r>
      </w:del>
      <w:ins w:id="16" w:author="FROUIN Vincent" w:date="2019-03-25T13:09:00Z">
        <w:r w:rsidR="005B7B76" w:rsidRPr="00134B69">
          <w:rPr>
            <w:rFonts w:ascii="Liberation Sans" w:hAnsi="Liberation Sans"/>
            <w:b/>
            <w:bCs/>
            <w:sz w:val="22"/>
            <w:szCs w:val="22"/>
            <w:lang w:val="en-US"/>
          </w:rPr>
          <w:t>environment</w:t>
        </w:r>
      </w:ins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 xml:space="preserve"> and for innovation.</w:t>
      </w:r>
    </w:p>
    <w:p w:rsidR="00572DDB" w:rsidRPr="00134B69" w:rsidRDefault="008E5ED5">
      <w:pPr>
        <w:numPr>
          <w:ilvl w:val="0"/>
          <w:numId w:val="2"/>
        </w:numPr>
        <w:ind w:left="0" w:firstLine="0"/>
        <w:jc w:val="both"/>
        <w:rPr>
          <w:lang w:val="en-US"/>
        </w:rPr>
      </w:pP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 xml:space="preserve">Good communication skills, good personal relationship </w:t>
      </w: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skills.</w:t>
      </w:r>
    </w:p>
    <w:p w:rsidR="00572DDB" w:rsidRPr="00134B69" w:rsidRDefault="008E5ED5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  <w:lang w:val="en-US"/>
        </w:rPr>
      </w:pPr>
      <w:r w:rsidRPr="00134B69">
        <w:rPr>
          <w:rFonts w:ascii="Liberation Sans" w:hAnsi="Liberation Sans"/>
          <w:sz w:val="22"/>
          <w:szCs w:val="22"/>
          <w:lang w:val="en-US"/>
        </w:rPr>
        <w:t>Knowledge in biomedical image analysis and/or genetics and/or oncology is an asset.</w:t>
      </w:r>
    </w:p>
    <w:p w:rsidR="00572DDB" w:rsidRPr="00134B69" w:rsidRDefault="00572DDB">
      <w:pPr>
        <w:ind w:left="720"/>
        <w:jc w:val="both"/>
        <w:rPr>
          <w:sz w:val="22"/>
          <w:szCs w:val="22"/>
          <w:lang w:val="en-US"/>
        </w:rPr>
      </w:pPr>
    </w:p>
    <w:p w:rsidR="00572DDB" w:rsidRPr="00134B69" w:rsidRDefault="008E5ED5">
      <w:pPr>
        <w:jc w:val="both"/>
        <w:rPr>
          <w:rFonts w:ascii="DejaVu Sans Light" w:hAnsi="DejaVu Sans Light"/>
          <w:color w:val="3333FF"/>
          <w:sz w:val="22"/>
          <w:szCs w:val="22"/>
          <w:lang w:val="en-US"/>
        </w:rPr>
      </w:pPr>
      <w:r w:rsidRPr="00134B69">
        <w:rPr>
          <w:rFonts w:ascii="Liberation Sans Narrow" w:hAnsi="Liberation Sans Narrow"/>
          <w:color w:val="3333FF"/>
          <w:sz w:val="26"/>
          <w:szCs w:val="26"/>
          <w:lang w:val="en-US"/>
        </w:rPr>
        <w:t>Behavioral skills</w:t>
      </w:r>
    </w:p>
    <w:p w:rsidR="00572DDB" w:rsidRPr="00134B69" w:rsidRDefault="008E5ED5">
      <w:pPr>
        <w:jc w:val="both"/>
        <w:rPr>
          <w:lang w:val="en-US"/>
        </w:rPr>
      </w:pPr>
      <w:r w:rsidRPr="00134B69">
        <w:rPr>
          <w:rFonts w:ascii="Liberation Sans" w:hAnsi="Liberation Sans"/>
          <w:sz w:val="22"/>
          <w:szCs w:val="22"/>
          <w:lang w:val="en-US"/>
        </w:rPr>
        <w:t xml:space="preserve">Good team player, strong motivation, rigor, autonomy and </w:t>
      </w:r>
      <w:r w:rsidRPr="00134B69">
        <w:rPr>
          <w:rFonts w:ascii="Liberation Sans" w:hAnsi="Liberation Sans"/>
          <w:sz w:val="22"/>
          <w:szCs w:val="22"/>
          <w:lang w:val="en-US"/>
        </w:rPr>
        <w:t>resourcefulness.</w:t>
      </w:r>
    </w:p>
    <w:p w:rsidR="00572DDB" w:rsidRPr="00134B69" w:rsidRDefault="00572DDB">
      <w:pPr>
        <w:jc w:val="both"/>
        <w:rPr>
          <w:sz w:val="22"/>
          <w:szCs w:val="22"/>
          <w:lang w:val="en-US"/>
        </w:rPr>
      </w:pPr>
    </w:p>
    <w:p w:rsidR="00572DDB" w:rsidRPr="00134B69" w:rsidRDefault="008E5ED5">
      <w:pPr>
        <w:rPr>
          <w:lang w:val="en-US"/>
        </w:rPr>
      </w:pPr>
      <w:proofErr w:type="gramStart"/>
      <w:r w:rsidRPr="00134B69">
        <w:rPr>
          <w:rFonts w:ascii="Liberation Sans Narrow" w:hAnsi="Liberation Sans Narrow"/>
          <w:color w:val="3333FF"/>
          <w:sz w:val="26"/>
          <w:szCs w:val="26"/>
          <w:lang w:val="en-US"/>
        </w:rPr>
        <w:t>Duration</w:t>
      </w:r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> :</w:t>
      </w:r>
      <w:proofErr w:type="gramEnd"/>
      <w:r w:rsidRPr="00134B69">
        <w:rPr>
          <w:rFonts w:ascii="Liberation Sans" w:hAnsi="Liberation Sans"/>
          <w:b/>
          <w:bCs/>
          <w:sz w:val="22"/>
          <w:szCs w:val="22"/>
          <w:lang w:val="en-US"/>
        </w:rPr>
        <w:t xml:space="preserve"> 2 years</w:t>
      </w:r>
      <w:r w:rsidRPr="00134B69">
        <w:rPr>
          <w:rFonts w:ascii="Liberation Sans" w:hAnsi="Liberation Sans"/>
          <w:sz w:val="22"/>
          <w:szCs w:val="22"/>
          <w:lang w:val="en-US"/>
        </w:rPr>
        <w:t xml:space="preserve">, starting in </w:t>
      </w:r>
      <w:proofErr w:type="spellStart"/>
      <w:r w:rsidRPr="00134B69">
        <w:rPr>
          <w:rFonts w:ascii="Liberation Sans" w:hAnsi="Liberation Sans"/>
          <w:sz w:val="22"/>
          <w:szCs w:val="22"/>
          <w:lang w:val="en-US"/>
        </w:rPr>
        <w:t>june</w:t>
      </w:r>
      <w:proofErr w:type="spellEnd"/>
      <w:r w:rsidRPr="00134B69">
        <w:rPr>
          <w:rFonts w:ascii="Liberation Sans" w:hAnsi="Liberation Sans"/>
          <w:sz w:val="22"/>
          <w:szCs w:val="22"/>
          <w:lang w:val="en-US"/>
        </w:rPr>
        <w:t xml:space="preserve"> 2019.</w:t>
      </w:r>
    </w:p>
    <w:p w:rsidR="00572DDB" w:rsidRDefault="008E5ED5">
      <w:r>
        <w:rPr>
          <w:rFonts w:ascii="Liberation Sans Narrow" w:hAnsi="Liberation Sans Narrow"/>
          <w:color w:val="3333FF"/>
          <w:sz w:val="26"/>
          <w:szCs w:val="26"/>
        </w:rPr>
        <w:t>Location</w:t>
      </w:r>
      <w:r>
        <w:rPr>
          <w:rFonts w:ascii="Liberation Sans" w:hAnsi="Liberation Sans"/>
          <w:sz w:val="22"/>
          <w:szCs w:val="22"/>
        </w:rPr>
        <w:t xml:space="preserve"> : </w:t>
      </w:r>
      <w:proofErr w:type="spellStart"/>
      <w:r>
        <w:rPr>
          <w:rFonts w:ascii="Liberation Sans" w:hAnsi="Liberation Sans"/>
          <w:sz w:val="22"/>
          <w:szCs w:val="22"/>
        </w:rPr>
        <w:t>NeuroSpin</w:t>
      </w:r>
      <w:proofErr w:type="spellEnd"/>
      <w:r>
        <w:rPr>
          <w:rFonts w:ascii="Liberation Sans" w:hAnsi="Liberation Sans"/>
          <w:sz w:val="22"/>
          <w:szCs w:val="22"/>
        </w:rPr>
        <w:t>-CEA, P</w:t>
      </w:r>
      <w:r>
        <w:rPr>
          <w:rFonts w:ascii="Liberation Sans" w:hAnsi="Liberation Sans"/>
          <w:sz w:val="22"/>
          <w:szCs w:val="22"/>
        </w:rPr>
        <w:t>lateau de Saclay, Gif-sur-Yvette.</w:t>
      </w:r>
    </w:p>
    <w:p w:rsidR="00572DDB" w:rsidRPr="00134B69" w:rsidRDefault="008E5ED5">
      <w:pPr>
        <w:rPr>
          <w:lang w:val="en-US"/>
        </w:rPr>
      </w:pPr>
      <w:r w:rsidRPr="00134B69">
        <w:rPr>
          <w:rFonts w:ascii="Liberation Sans" w:hAnsi="Liberation Sans"/>
          <w:sz w:val="22"/>
          <w:szCs w:val="22"/>
          <w:lang w:val="en-US"/>
        </w:rPr>
        <w:t xml:space="preserve">Please email your CV + cover letter </w:t>
      </w:r>
      <w:r w:rsidRPr="00134B69"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by April </w:t>
      </w:r>
      <w:proofErr w:type="gramStart"/>
      <w:r w:rsidRPr="00134B69"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30th</w:t>
      </w:r>
      <w:proofErr w:type="gramEnd"/>
      <w:r w:rsidRPr="00134B69"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, 2019</w:t>
      </w:r>
      <w:r w:rsidRPr="00134B69">
        <w:rPr>
          <w:rFonts w:ascii="Liberation Sans" w:hAnsi="Liberation Sans"/>
          <w:sz w:val="22"/>
          <w:szCs w:val="22"/>
          <w:lang w:val="en-US"/>
        </w:rPr>
        <w:t xml:space="preserve"> to </w:t>
      </w:r>
      <w:hyperlink r:id="rId9">
        <w:r w:rsidRPr="00134B69">
          <w:rPr>
            <w:rStyle w:val="LienInternet"/>
            <w:rFonts w:ascii="Liberation Sans" w:hAnsi="Liberation Sans"/>
            <w:sz w:val="22"/>
            <w:szCs w:val="22"/>
            <w:lang w:val="en-US"/>
          </w:rPr>
          <w:t>cathy.philippe@cea.fr</w:t>
        </w:r>
      </w:hyperlink>
      <w:r w:rsidRPr="00134B69">
        <w:rPr>
          <w:rFonts w:ascii="Liberation Sans" w:hAnsi="Liberation Sans"/>
          <w:sz w:val="22"/>
          <w:szCs w:val="22"/>
          <w:lang w:val="en-US"/>
        </w:rPr>
        <w:t xml:space="preserve"> and </w:t>
      </w:r>
      <w:hyperlink r:id="rId10">
        <w:r w:rsidRPr="00134B69">
          <w:rPr>
            <w:rStyle w:val="LienInternet"/>
            <w:rFonts w:ascii="Liberation Sans" w:hAnsi="Liberation Sans"/>
            <w:sz w:val="22"/>
            <w:szCs w:val="22"/>
            <w:lang w:val="en-US"/>
          </w:rPr>
          <w:t>vincent.frouin@cea.fr</w:t>
        </w:r>
      </w:hyperlink>
    </w:p>
    <w:p w:rsidR="00572DDB" w:rsidRPr="00134B69" w:rsidRDefault="00572DDB">
      <w:pPr>
        <w:rPr>
          <w:rStyle w:val="LienInternet"/>
          <w:rFonts w:ascii="Liberation Sans" w:hAnsi="Liberation Sans"/>
          <w:sz w:val="22"/>
          <w:szCs w:val="22"/>
          <w:lang w:val="en-US"/>
        </w:rPr>
      </w:pPr>
    </w:p>
    <w:p w:rsidR="00572DDB" w:rsidRPr="00134B69" w:rsidRDefault="00572DDB">
      <w:pPr>
        <w:rPr>
          <w:lang w:val="en-US"/>
        </w:rPr>
        <w:sectPr w:rsidR="00572DDB" w:rsidRPr="00134B69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572DDB" w:rsidRPr="00134B69" w:rsidRDefault="008E5ED5">
      <w:pPr>
        <w:spacing w:after="140" w:line="288" w:lineRule="auto"/>
        <w:ind w:left="480" w:hanging="480"/>
        <w:rPr>
          <w:lang w:val="en-US"/>
        </w:rPr>
      </w:pPr>
      <w:bookmarkStart w:id="17" w:name="__UnoMark__3540_1988657142"/>
      <w:bookmarkStart w:id="18" w:name="__UnoMark__3539_1988657142"/>
      <w:bookmarkStart w:id="19" w:name="__UnoMark__3527_1988657142"/>
      <w:bookmarkStart w:id="20" w:name="__UnoMark__3580_1988657142"/>
      <w:bookmarkEnd w:id="17"/>
      <w:bookmarkEnd w:id="18"/>
      <w:bookmarkEnd w:id="19"/>
      <w:proofErr w:type="spellStart"/>
      <w:r w:rsidRPr="00134B69">
        <w:rPr>
          <w:rFonts w:ascii="Liberation Sans" w:hAnsi="Liberation Sans"/>
          <w:sz w:val="22"/>
          <w:lang w:val="en-US"/>
        </w:rPr>
        <w:lastRenderedPageBreak/>
        <w:t>Aerts</w:t>
      </w:r>
      <w:proofErr w:type="spellEnd"/>
      <w:r w:rsidRPr="00134B69">
        <w:rPr>
          <w:rFonts w:ascii="Liberation Sans" w:hAnsi="Liberation Sans"/>
          <w:i/>
          <w:iCs/>
          <w:sz w:val="22"/>
          <w:lang w:val="en-US"/>
        </w:rPr>
        <w:t xml:space="preserve"> et al. </w:t>
      </w:r>
      <w:r w:rsidRPr="00134B69">
        <w:rPr>
          <w:rFonts w:ascii="Liberation Sans" w:hAnsi="Liberation Sans"/>
          <w:sz w:val="22"/>
          <w:lang w:val="en-US"/>
        </w:rPr>
        <w:t xml:space="preserve">(2014). Decoding </w:t>
      </w:r>
      <w:proofErr w:type="spellStart"/>
      <w:r w:rsidRPr="00134B69">
        <w:rPr>
          <w:rFonts w:ascii="Liberation Sans" w:hAnsi="Liberation Sans"/>
          <w:sz w:val="22"/>
          <w:lang w:val="en-US"/>
        </w:rPr>
        <w:t>tumour</w:t>
      </w:r>
      <w:proofErr w:type="spellEnd"/>
      <w:r w:rsidRPr="00134B69">
        <w:rPr>
          <w:rFonts w:ascii="Liberation Sans" w:hAnsi="Liberation Sans"/>
          <w:sz w:val="22"/>
          <w:lang w:val="en-US"/>
        </w:rPr>
        <w:t xml:space="preserve"> phenotype by noninvasive imaging using a quantitative </w:t>
      </w:r>
      <w:proofErr w:type="spellStart"/>
      <w:r w:rsidRPr="00134B69">
        <w:rPr>
          <w:rFonts w:ascii="Liberation Sans" w:hAnsi="Liberation Sans"/>
          <w:sz w:val="22"/>
          <w:lang w:val="en-US"/>
        </w:rPr>
        <w:t>radiomics</w:t>
      </w:r>
      <w:proofErr w:type="spellEnd"/>
      <w:r w:rsidRPr="00134B69">
        <w:rPr>
          <w:rFonts w:ascii="Liberation Sans" w:hAnsi="Liberation Sans"/>
          <w:sz w:val="22"/>
          <w:lang w:val="en-US"/>
        </w:rPr>
        <w:t xml:space="preserve"> approach. </w:t>
      </w:r>
      <w:r w:rsidRPr="00134B69">
        <w:rPr>
          <w:rFonts w:ascii="Liberation Sans" w:hAnsi="Liberation Sans"/>
          <w:i/>
          <w:sz w:val="22"/>
          <w:lang w:val="en-US"/>
        </w:rPr>
        <w:t>Nature Communications.</w:t>
      </w:r>
    </w:p>
    <w:p w:rsidR="00572DDB" w:rsidRDefault="008E5ED5">
      <w:pPr>
        <w:spacing w:after="140" w:line="288" w:lineRule="auto"/>
        <w:ind w:left="480" w:hanging="480"/>
      </w:pPr>
      <w:proofErr w:type="spellStart"/>
      <w:r w:rsidRPr="00134B69">
        <w:rPr>
          <w:rFonts w:ascii="Liberation Sans" w:hAnsi="Liberation Sans"/>
          <w:sz w:val="22"/>
          <w:lang w:val="en-US"/>
        </w:rPr>
        <w:t>Kickingereder</w:t>
      </w:r>
      <w:proofErr w:type="spellEnd"/>
      <w:r w:rsidRPr="00134B69">
        <w:rPr>
          <w:rFonts w:ascii="Liberation Sans" w:hAnsi="Liberation Sans"/>
          <w:i/>
          <w:iCs/>
          <w:sz w:val="22"/>
          <w:lang w:val="en-US"/>
        </w:rPr>
        <w:t xml:space="preserve"> et al. </w:t>
      </w:r>
      <w:r w:rsidRPr="00134B69">
        <w:rPr>
          <w:rFonts w:ascii="Liberation Sans" w:hAnsi="Liberation Sans"/>
          <w:sz w:val="22"/>
          <w:lang w:val="en-US"/>
        </w:rPr>
        <w:t xml:space="preserve">(2016). </w:t>
      </w:r>
      <w:proofErr w:type="spellStart"/>
      <w:r w:rsidRPr="00134B69">
        <w:rPr>
          <w:rFonts w:ascii="Liberation Sans" w:hAnsi="Liberation Sans"/>
          <w:sz w:val="22"/>
          <w:lang w:val="en-US"/>
        </w:rPr>
        <w:t>Radiogenomics</w:t>
      </w:r>
      <w:proofErr w:type="spellEnd"/>
      <w:r w:rsidRPr="00134B69">
        <w:rPr>
          <w:rFonts w:ascii="Liberation Sans" w:hAnsi="Liberation Sans"/>
          <w:sz w:val="22"/>
          <w:lang w:val="en-US"/>
        </w:rPr>
        <w:t xml:space="preserve"> of Glioblastoma: Machine Learning–based Classificatio</w:t>
      </w:r>
      <w:r w:rsidRPr="00134B69">
        <w:rPr>
          <w:rFonts w:ascii="Liberation Sans" w:hAnsi="Liberation Sans"/>
          <w:sz w:val="22"/>
          <w:lang w:val="en-US"/>
        </w:rPr>
        <w:t xml:space="preserve">n of Molecular Characteristics by Using </w:t>
      </w:r>
      <w:proofErr w:type="spellStart"/>
      <w:r w:rsidRPr="00134B69">
        <w:rPr>
          <w:rFonts w:ascii="Liberation Sans" w:hAnsi="Liberation Sans"/>
          <w:sz w:val="22"/>
          <w:lang w:val="en-US"/>
        </w:rPr>
        <w:t>Multiparametric</w:t>
      </w:r>
      <w:proofErr w:type="spellEnd"/>
      <w:r w:rsidRPr="00134B69">
        <w:rPr>
          <w:rFonts w:ascii="Liberation Sans" w:hAnsi="Liberation Sans"/>
          <w:sz w:val="22"/>
          <w:lang w:val="en-US"/>
        </w:rPr>
        <w:t xml:space="preserve"> and Multiregional MR Imaging Features. </w:t>
      </w:r>
      <w:proofErr w:type="spellStart"/>
      <w:r>
        <w:rPr>
          <w:rFonts w:ascii="Liberation Sans" w:hAnsi="Liberation Sans"/>
          <w:i/>
          <w:sz w:val="22"/>
        </w:rPr>
        <w:t>Radiology</w:t>
      </w:r>
      <w:bookmarkEnd w:id="20"/>
      <w:proofErr w:type="spellEnd"/>
      <w:r>
        <w:rPr>
          <w:rFonts w:ascii="Liberation Sans" w:hAnsi="Liberation Sans"/>
          <w:i/>
          <w:sz w:val="22"/>
        </w:rPr>
        <w:t>.</w:t>
      </w:r>
    </w:p>
    <w:p w:rsidR="00572DDB" w:rsidRDefault="00572DDB">
      <w:pPr>
        <w:sectPr w:rsidR="00572DDB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8E5ED5" w:rsidRDefault="008E5ED5"/>
    <w:sectPr w:rsidR="008E5ED5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Light">
    <w:altName w:val="Times New Roman"/>
    <w:charset w:val="01"/>
    <w:family w:val="roman"/>
    <w:pitch w:val="variable"/>
  </w:font>
  <w:font w:name="Liberation Sans Narrow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49"/>
    <w:multiLevelType w:val="multilevel"/>
    <w:tmpl w:val="D02A74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AB0150"/>
    <w:multiLevelType w:val="multilevel"/>
    <w:tmpl w:val="EE2C9864"/>
    <w:lvl w:ilvl="0">
      <w:start w:val="1"/>
      <w:numFmt w:val="bullet"/>
      <w:suff w:val="space"/>
      <w:lvlText w:val=""/>
      <w:lvlJc w:val="left"/>
      <w:pPr>
        <w:ind w:left="283" w:firstLine="8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3C42E90"/>
    <w:multiLevelType w:val="multilevel"/>
    <w:tmpl w:val="FDFE82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OUIN Vincent">
    <w15:presenceInfo w15:providerId="AD" w15:userId="S-1-5-21-1801674531-299502267-839522115-168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DB"/>
    <w:rsid w:val="00134B69"/>
    <w:rsid w:val="003C4DE1"/>
    <w:rsid w:val="00572DDB"/>
    <w:rsid w:val="005B7B76"/>
    <w:rsid w:val="006E1851"/>
    <w:rsid w:val="008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D768"/>
  <w15:docId w15:val="{6F7B5B51-3CAD-4B17-9FD4-5BABAF24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ListLabel1">
    <w:name w:val="ListLabel 1"/>
    <w:qFormat/>
    <w:rPr>
      <w:rFonts w:ascii="Liberation Sans" w:hAnsi="Liberation Sans"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Liberation Sans" w:hAnsi="Liberation Sans"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ascii="Liberation Sans" w:hAnsi="Liberation Sans"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ascii="Liberation Sans" w:hAnsi="Liberation Sans"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ascii="Liberation Sans" w:hAnsi="Liberation Sans"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ascii="Liberation Sans" w:hAnsi="Liberation Sans"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ascii="Liberation Sans" w:hAnsi="Liberation Sans"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ascii="Liberation Sans" w:hAnsi="Liberation Sans"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ascii="Liberation Sans" w:hAnsi="Liberation Sans"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Liberation Sans" w:hAnsi="Liberation Sans"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ascii="Liberation Sans" w:hAnsi="Liberation Sans"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ascii="Liberation Sans" w:hAnsi="Liberation Sans"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7B76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B76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incent.frouin@cea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hy.philippe@ce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2064</Characters>
  <Application>Microsoft Office Word</Application>
  <DocSecurity>0</DocSecurity>
  <Lines>17</Lines>
  <Paragraphs>4</Paragraphs>
  <ScaleCrop>false</ScaleCrop>
  <Company>CEA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Philippe</dc:creator>
  <dc:description/>
  <cp:lastModifiedBy>FROUIN Vincent</cp:lastModifiedBy>
  <cp:revision>6</cp:revision>
  <dcterms:created xsi:type="dcterms:W3CDTF">2019-03-25T12:08:00Z</dcterms:created>
  <dcterms:modified xsi:type="dcterms:W3CDTF">2019-03-25T12:10:00Z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